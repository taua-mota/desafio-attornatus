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Int_sUzbqzYm" w:id="0"/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Avalia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Desenvolvedor Back-end Attornatus</w:t>
      </w:r>
      <w:bookmarkEnd w:id="0"/>
    </w:p>
    <w:p>
      <w:pPr>
        <w:pStyle w:val="Corpo"/>
        <w:rPr>
          <w:b w:val="1"/>
          <w:bCs w:val="1"/>
        </w:rPr>
      </w:pPr>
    </w:p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objetivo deste documento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identificar seus conhecimentos quanto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tecnologias utilizadas no cotidiano de desenvolvimento da equipe de Back-end na Attornatus Procuradoria Digital.</w:t>
      </w:r>
    </w:p>
    <w:p>
      <w:pPr>
        <w:pStyle w:val="Corpo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 an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lise prop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õ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e avaliar os seguintes temas: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Qualidade de 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digo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Java, Spring boot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API REST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Testes</w:t>
      </w:r>
    </w:p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entrega dever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ser feita da seguinte forma: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prazo para entrega da avalia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ser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 at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7 dias ap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envio da mesma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Encaminhar este documento com as perguntas respondidas e com o link do 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digo p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blico em sua conta do GitHub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Opcionalmente, caso voc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ê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consiga fazer o build da aplica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o, poder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tamb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informar o link de acesso</w:t>
      </w:r>
    </w:p>
    <w:p>
      <w:pPr>
        <w:pStyle w:val="Corpo"/>
      </w:pPr>
    </w:p>
    <w:p>
      <w:pPr>
        <w:pStyle w:val="Corpo"/>
      </w:pPr>
    </w:p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Qualidade de c</w:t>
      </w: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digo</w:t>
      </w:r>
    </w:p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Durante a implementa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uma nova funcionalidade de software solicitada, quais crit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voc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ê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avalia e implementa para garantia de qualidade de software?</w:t>
      </w:r>
    </w:p>
    <w:p>
      <w:pPr>
        <w:pStyle w:val="Corpo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Para implementar uma nova funcionalidade, primeiramente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necess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entender o requisito do come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ao final, sempre aplicar as t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cnicas de Clean Code e o princ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pio SOLID, al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de claro, a medida que vai finalizando a funcionalidade, sempre escrever e realizar seus devidos testes.</w:t>
      </w:r>
    </w:p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ins w:id="1" w:date="2023-01-18T18:18:49Z" w:author="Tauã Mota">
        <w:r>
          <w:rPr>
            <w:outline w:val="0"/>
            <w:color w:val="000000"/>
            <w:u w:color="000000"/>
            <w14:textFill>
              <w14:solidFill>
                <w14:srgbClr w14:val="000000"/>
              </w14:solidFill>
            </w14:textFill>
          </w:rPr>
          <w:tab/>
        </w:r>
      </w:ins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pt-PT"/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Em qual etapa da implementa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voc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ê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considera a qualidade de software?</w:t>
      </w:r>
    </w:p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>Desde a primeira etapa, pois sigo o princ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pio que para n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haver retrabalho, o que </w:t>
        <w:tab/>
        <w:tab/>
        <w:t>pode ser custoso, sempre tentar o m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ximo de qualidade ao 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digo poss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vel, de </w:t>
        <w:tab/>
        <w:tab/>
        <w:tab/>
        <w:t>acordo com o tempo demandado.</w:t>
      </w:r>
    </w:p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Desafio Java</w:t>
      </w:r>
    </w:p>
    <w:p>
      <w:pPr>
        <w:pStyle w:val="Corpo"/>
      </w:pPr>
    </w:p>
    <w:p>
      <w:pPr>
        <w:pStyle w:val="Corpo"/>
      </w:pPr>
      <w:r>
        <w:rPr>
          <w:rtl w:val="0"/>
          <w:lang w:val="pt-PT"/>
        </w:rPr>
        <w:t xml:space="preserve">Usando Spring boot, crie uma API simples para gerenciar Pessoas. Esta API deve permitir:  </w:t>
      </w:r>
    </w:p>
    <w:p>
      <w:pPr>
        <w:pStyle w:val="List Paragraph"/>
        <w:numPr>
          <w:ilvl w:val="0"/>
          <w:numId w:val="8"/>
        </w:numPr>
        <w:rPr>
          <w:lang w:val="pt-PT"/>
        </w:rPr>
      </w:pPr>
      <w:r>
        <w:rPr>
          <w:rtl w:val="0"/>
          <w:lang w:val="pt-PT"/>
        </w:rPr>
        <w:t>Criar uma pessoa</w:t>
      </w:r>
    </w:p>
    <w:p>
      <w:pPr>
        <w:pStyle w:val="List Paragraph"/>
        <w:numPr>
          <w:ilvl w:val="0"/>
          <w:numId w:val="8"/>
        </w:numPr>
        <w:rPr>
          <w:lang w:val="pt-PT"/>
        </w:rPr>
      </w:pPr>
      <w:r>
        <w:rPr>
          <w:rtl w:val="0"/>
          <w:lang w:val="pt-PT"/>
        </w:rPr>
        <w:t xml:space="preserve">Editar uma </w:t>
      </w:r>
      <w:ins w:id="2" w:date="2023-01-18T18:22:05Z" w:author="Tauã Mota">
        <w:r>
          <w:rPr>
            <w:rtl w:val="0"/>
            <w:lang w:val="pt-PT"/>
          </w:rPr>
          <w:t>pessoa</w:t>
        </w:r>
      </w:ins>
    </w:p>
    <w:p>
      <w:pPr>
        <w:pStyle w:val="List Paragraph"/>
        <w:numPr>
          <w:ilvl w:val="0"/>
          <w:numId w:val="8"/>
        </w:numPr>
        <w:rPr>
          <w:lang w:val="pt-PT"/>
        </w:rPr>
      </w:pPr>
      <w:r>
        <w:rPr>
          <w:rtl w:val="0"/>
          <w:lang w:val="pt-PT"/>
        </w:rPr>
        <w:t>Consultar uma pessoa</w:t>
      </w:r>
    </w:p>
    <w:p>
      <w:pPr>
        <w:pStyle w:val="List Paragraph"/>
        <w:numPr>
          <w:ilvl w:val="0"/>
          <w:numId w:val="8"/>
        </w:numPr>
        <w:rPr>
          <w:lang w:val="pt-PT"/>
        </w:rPr>
      </w:pPr>
      <w:r>
        <w:rPr>
          <w:rtl w:val="0"/>
          <w:lang w:val="pt-PT"/>
        </w:rPr>
        <w:t>Listar pessoas</w:t>
      </w:r>
    </w:p>
    <w:p>
      <w:pPr>
        <w:pStyle w:val="List Paragraph"/>
        <w:numPr>
          <w:ilvl w:val="0"/>
          <w:numId w:val="8"/>
        </w:numPr>
        <w:rPr>
          <w:lang w:val="pt-PT"/>
        </w:rPr>
      </w:pPr>
      <w:r>
        <w:rPr>
          <w:rtl w:val="0"/>
          <w:lang w:val="pt-PT"/>
        </w:rPr>
        <w:t>Criar endere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para pessoa</w:t>
      </w:r>
    </w:p>
    <w:p>
      <w:pPr>
        <w:pStyle w:val="List Paragraph"/>
        <w:numPr>
          <w:ilvl w:val="0"/>
          <w:numId w:val="8"/>
        </w:numPr>
        <w:rPr>
          <w:lang w:val="pt-PT"/>
        </w:rPr>
      </w:pPr>
      <w:r>
        <w:rPr>
          <w:rtl w:val="0"/>
          <w:lang w:val="pt-PT"/>
        </w:rPr>
        <w:t>Listar endere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da pessoa</w:t>
      </w:r>
    </w:p>
    <w:p>
      <w:pPr>
        <w:pStyle w:val="List Paragraph"/>
        <w:numPr>
          <w:ilvl w:val="0"/>
          <w:numId w:val="8"/>
        </w:numPr>
        <w:rPr>
          <w:lang w:val="pt-PT"/>
        </w:rPr>
      </w:pPr>
      <w:r>
        <w:rPr>
          <w:rtl w:val="0"/>
          <w:lang w:val="pt-PT"/>
        </w:rPr>
        <w:t>Poder informar qual endere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o principal da pessoa </w:t>
      </w:r>
      <w:del w:id="3" w:date="2023-01-18T18:22:14Z" w:author="Tauã Mota">
        <w:r>
          <w:rPr>
            <w:rtl w:val="0"/>
            <w:lang w:val="pt-PT"/>
          </w:rPr>
          <w:delText xml:space="preserve"> </w:delText>
        </w:r>
      </w:del>
    </w:p>
    <w:p>
      <w:pPr>
        <w:pStyle w:val="Corpo"/>
      </w:pPr>
    </w:p>
    <w:p>
      <w:pPr>
        <w:pStyle w:val="Corpo"/>
      </w:pPr>
      <w:r>
        <w:rPr>
          <w:rtl w:val="0"/>
          <w:lang w:val="pt-PT"/>
        </w:rPr>
        <w:t xml:space="preserve">Uma Pessoa deve ter os seguintes campos:  </w:t>
      </w:r>
    </w:p>
    <w:p>
      <w:pPr>
        <w:pStyle w:val="List Paragraph"/>
        <w:numPr>
          <w:ilvl w:val="0"/>
          <w:numId w:val="10"/>
        </w:numPr>
        <w:rPr>
          <w:lang w:val="pt-PT"/>
        </w:rPr>
      </w:pPr>
      <w:r>
        <w:rPr>
          <w:rtl w:val="0"/>
          <w:lang w:val="pt-PT"/>
        </w:rPr>
        <w:t>Nome</w:t>
      </w:r>
    </w:p>
    <w:p>
      <w:pPr>
        <w:pStyle w:val="List Paragraph"/>
        <w:numPr>
          <w:ilvl w:val="0"/>
          <w:numId w:val="10"/>
        </w:numPr>
        <w:rPr>
          <w:lang w:val="pt-PT"/>
        </w:rPr>
      </w:pPr>
      <w:r>
        <w:rPr>
          <w:rtl w:val="0"/>
          <w:lang w:val="pt-PT"/>
        </w:rPr>
        <w:t>Data de nascimento</w:t>
      </w:r>
    </w:p>
    <w:p>
      <w:pPr>
        <w:pStyle w:val="List Paragraph"/>
        <w:numPr>
          <w:ilvl w:val="0"/>
          <w:numId w:val="10"/>
        </w:numPr>
        <w:rPr>
          <w:lang w:val="pt-PT"/>
        </w:rPr>
      </w:pPr>
      <w:r>
        <w:rPr>
          <w:rtl w:val="0"/>
          <w:lang w:val="pt-PT"/>
        </w:rPr>
        <w:t>Endere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o:</w:t>
      </w:r>
    </w:p>
    <w:p>
      <w:pPr>
        <w:pStyle w:val="List Paragraph"/>
        <w:numPr>
          <w:ilvl w:val="1"/>
          <w:numId w:val="10"/>
        </w:numPr>
        <w:rPr>
          <w:lang w:val="pt-PT"/>
        </w:rPr>
      </w:pPr>
      <w:r>
        <w:rPr>
          <w:rtl w:val="0"/>
          <w:lang w:val="pt-PT"/>
        </w:rPr>
        <w:t>Logradouro</w:t>
      </w:r>
    </w:p>
    <w:p>
      <w:pPr>
        <w:pStyle w:val="List Paragraph"/>
        <w:numPr>
          <w:ilvl w:val="1"/>
          <w:numId w:val="10"/>
        </w:numPr>
        <w:rPr>
          <w:lang w:val="pt-PT"/>
        </w:rPr>
      </w:pPr>
      <w:r>
        <w:rPr>
          <w:rtl w:val="0"/>
          <w:lang w:val="pt-PT"/>
        </w:rPr>
        <w:t>CEP</w:t>
      </w:r>
    </w:p>
    <w:p>
      <w:pPr>
        <w:pStyle w:val="List Paragraph"/>
        <w:numPr>
          <w:ilvl w:val="1"/>
          <w:numId w:val="10"/>
        </w:numPr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</w:t>
      </w:r>
    </w:p>
    <w:p>
      <w:pPr>
        <w:pStyle w:val="List Paragraph"/>
        <w:numPr>
          <w:ilvl w:val="1"/>
          <w:numId w:val="10"/>
        </w:numPr>
        <w:rPr>
          <w:lang w:val="pt-PT"/>
        </w:rPr>
      </w:pPr>
      <w:r>
        <w:rPr>
          <w:rtl w:val="0"/>
          <w:lang w:val="pt-PT"/>
        </w:rPr>
        <w:t>Cidade</w:t>
      </w:r>
    </w:p>
    <w:p>
      <w:pPr>
        <w:pStyle w:val="Corpo"/>
      </w:pPr>
    </w:p>
    <w:p>
      <w:pPr>
        <w:pStyle w:val="Corpo"/>
      </w:pPr>
      <w:r>
        <w:rPr>
          <w:rtl w:val="0"/>
          <w:lang w:val="pt-PT"/>
        </w:rPr>
        <w:t xml:space="preserve">Requisitos  </w:t>
      </w:r>
    </w:p>
    <w:p>
      <w:pPr>
        <w:pStyle w:val="List Paragraph"/>
        <w:numPr>
          <w:ilvl w:val="0"/>
          <w:numId w:val="12"/>
        </w:numPr>
        <w:rPr>
          <w:lang w:val="pt-PT"/>
        </w:rPr>
      </w:pPr>
      <w:r>
        <w:rPr>
          <w:rtl w:val="0"/>
          <w:lang w:val="pt-PT"/>
        </w:rPr>
        <w:t xml:space="preserve">Todas as respostas da API devem ser JSON  </w:t>
      </w:r>
    </w:p>
    <w:p>
      <w:pPr>
        <w:pStyle w:val="List Paragraph"/>
        <w:numPr>
          <w:ilvl w:val="0"/>
          <w:numId w:val="12"/>
        </w:numPr>
        <w:rPr>
          <w:lang w:val="pt-PT"/>
        </w:rPr>
      </w:pPr>
      <w:r>
        <w:rPr>
          <w:rtl w:val="0"/>
          <w:lang w:val="pt-PT"/>
        </w:rPr>
        <w:t>Banco de dados H2</w:t>
      </w:r>
    </w:p>
    <w:p>
      <w:pPr>
        <w:pStyle w:val="Corpo"/>
      </w:pPr>
    </w:p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Diferencial</w:t>
      </w:r>
    </w:p>
    <w:p>
      <w:pPr>
        <w:pStyle w:val="List Paragraph"/>
        <w:numPr>
          <w:ilvl w:val="0"/>
          <w:numId w:val="14"/>
        </w:numPr>
        <w:rPr>
          <w:lang w:val="pt-PT"/>
        </w:rPr>
      </w:pPr>
      <w:r>
        <w:rPr>
          <w:rtl w:val="0"/>
          <w:lang w:val="pt-PT"/>
        </w:rPr>
        <w:t>Testes</w:t>
      </w:r>
    </w:p>
    <w:p>
      <w:pPr>
        <w:pStyle w:val="List Paragraph"/>
        <w:numPr>
          <w:ilvl w:val="0"/>
          <w:numId w:val="14"/>
        </w:numPr>
        <w:rPr>
          <w:lang w:val="pt-PT"/>
        </w:rPr>
      </w:pPr>
      <w:r>
        <w:rPr>
          <w:rtl w:val="0"/>
          <w:lang w:val="pt-PT"/>
        </w:rPr>
        <w:t>Clean Code</w:t>
      </w:r>
    </w:p>
    <w:p>
      <w:pPr>
        <w:pStyle w:val="Corpo"/>
      </w:pPr>
      <w:r>
        <w:rPr>
          <w:rtl w:val="0"/>
        </w:rPr>
        <w:t xml:space="preserve"> </w:t>
      </w:r>
    </w:p>
    <w:p>
      <w:pPr>
        <w:pStyle w:val="Corpo"/>
      </w:pPr>
      <w:r>
        <w:rPr>
          <w:rtl w:val="0"/>
        </w:rPr>
        <w:t>Ser</w:t>
      </w:r>
      <w:r>
        <w:rPr>
          <w:rtl w:val="0"/>
        </w:rPr>
        <w:t xml:space="preserve">á </w:t>
      </w:r>
      <w:r>
        <w:rPr>
          <w:rtl w:val="0"/>
          <w:lang w:val="pt-PT"/>
        </w:rPr>
        <w:t>levado em avalia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</w:p>
    <w:p>
      <w:pPr>
        <w:pStyle w:val="List Paragraph"/>
        <w:numPr>
          <w:ilvl w:val="0"/>
          <w:numId w:val="16"/>
        </w:numPr>
        <w:rPr>
          <w:lang w:val="pt-PT"/>
        </w:rPr>
      </w:pPr>
      <w:r>
        <w:rPr>
          <w:rtl w:val="0"/>
          <w:lang w:val="pt-PT"/>
        </w:rPr>
        <w:t>Estrutura, arquitetura e organiza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projeto  </w:t>
      </w:r>
    </w:p>
    <w:p>
      <w:pPr>
        <w:pStyle w:val="List Paragraph"/>
        <w:numPr>
          <w:ilvl w:val="0"/>
          <w:numId w:val="16"/>
        </w:numPr>
        <w:rPr>
          <w:lang w:val="pt-PT"/>
        </w:rPr>
      </w:pPr>
      <w:r>
        <w:rPr>
          <w:rtl w:val="0"/>
          <w:lang w:val="pt-PT"/>
        </w:rPr>
        <w:t>Boas pr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ticas de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 </w:t>
      </w:r>
    </w:p>
    <w:p>
      <w:pPr>
        <w:pStyle w:val="List Paragraph"/>
        <w:numPr>
          <w:ilvl w:val="0"/>
          <w:numId w:val="16"/>
        </w:numPr>
        <w:rPr>
          <w:lang w:val="pt-PT"/>
        </w:rPr>
      </w:pPr>
      <w:r>
        <w:rPr>
          <w:rtl w:val="0"/>
          <w:lang w:val="pt-PT"/>
        </w:rPr>
        <w:t>Alcance dos objetivos propostos.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566" w:footer="566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right"/>
      <w:rPr>
        <w:rtl w:val="0"/>
      </w:rPr>
    </w:pPr>
    <w: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right"/>
      <w:rPr>
        <w:rtl w:val="0"/>
      </w:rPr>
    </w:pPr>
    <w:r>
      <w:tab/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8"/>
  </w:abstractNum>
  <w:abstractNum w:abstractNumId="15">
    <w:multiLevelType w:val="hybridMultilevel"/>
    <w:styleLink w:val="Estilo Importado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7"/>
      </w:numPr>
    </w:pPr>
  </w:style>
  <w:style w:type="numbering" w:styleId="Estilo Importado 5">
    <w:name w:val="Estilo Importado 5"/>
    <w:pPr>
      <w:numPr>
        <w:numId w:val="9"/>
      </w:numPr>
    </w:pPr>
  </w:style>
  <w:style w:type="numbering" w:styleId="Estilo Importado 6">
    <w:name w:val="Estilo Importado 6"/>
    <w:pPr>
      <w:numPr>
        <w:numId w:val="11"/>
      </w:numPr>
    </w:pPr>
  </w:style>
  <w:style w:type="numbering" w:styleId="Estilo Importado 7">
    <w:name w:val="Estilo Importado 7"/>
    <w:pPr>
      <w:numPr>
        <w:numId w:val="13"/>
      </w:numPr>
    </w:pPr>
  </w:style>
  <w:style w:type="numbering" w:styleId="Estilo Importado 8">
    <w:name w:val="Estilo Importado 8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